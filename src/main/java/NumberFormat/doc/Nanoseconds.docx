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39" w:rsidRDefault="00A65339"/>
    <w:p w:rsidR="00A84983" w:rsidRPr="00A84983" w:rsidRDefault="00A84983" w:rsidP="00A8498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lang w:eastAsia="tr-TR"/>
        </w:rPr>
      </w:pPr>
      <w:r w:rsidRPr="00A84983">
        <w:rPr>
          <w:rFonts w:ascii="Arial" w:eastAsia="Times New Roman" w:hAnsi="Arial" w:cs="Arial"/>
          <w:b/>
          <w:bCs/>
          <w:color w:val="333333"/>
          <w:kern w:val="36"/>
          <w:lang w:eastAsia="tr-TR"/>
        </w:rPr>
        <w:t>Nanoseconds, Time</w:t>
      </w:r>
    </w:p>
    <w:p w:rsid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second (symbol: s; abbreviation: sec.) is the name of a unit of time, and today refers to the International System of Units (SI) base unit of time. Subdivisions of the second, such as millisecond (one thousandth of a second), and (although encountered less frequently in practice) multiples of the second, such as </w:t>
      </w:r>
      <w:proofErr w:type="spell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kilosecond</w:t>
      </w:r>
      <w:proofErr w:type="spell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(1,000 seconds), can be indicated by adding SI prefixes to second. </w:t>
      </w:r>
    </w:p>
    <w:p w:rsidR="003F5FE0" w:rsidRDefault="003F5FE0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5FE0" w:rsidRPr="00A84983" w:rsidRDefault="003F5FE0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3F5FE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1 ns = 1/1 000 </w:t>
      </w:r>
      <w:proofErr w:type="spellStart"/>
      <w:r w:rsidRPr="003F5FE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000</w:t>
      </w:r>
      <w:proofErr w:type="spellEnd"/>
      <w:r w:rsidRPr="003F5FE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3F5FE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000</w:t>
      </w:r>
      <w:proofErr w:type="spellEnd"/>
      <w:r w:rsidRPr="003F5FE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 s</w:t>
      </w:r>
      <w:proofErr w:type="gramEnd"/>
    </w:p>
    <w:p w:rsidR="003F5FE0" w:rsidRDefault="003F5FE0" w:rsidP="00A849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tr-TR"/>
        </w:rPr>
      </w:pPr>
    </w:p>
    <w:p w:rsidR="00A84983" w:rsidRPr="00A84983" w:rsidRDefault="00A84983" w:rsidP="00A849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A84983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A84983" w:rsidRPr="00A84983" w:rsidRDefault="00A84983" w:rsidP="00A849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I want to convert: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9.8pt;height:18pt" o:ole="">
            <v:imagedata r:id="rId4" o:title=""/>
          </v:shape>
          <w:control r:id="rId5" w:name="DefaultOcxName" w:shapeid="_x0000_i1073"/>
        </w:object>
      </w: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80" type="#_x0000_t75" style="width:101.4pt;height:18pt" o:ole="">
            <v:imagedata r:id="rId6" o:title=""/>
          </v:shape>
          <w:control r:id="rId7" w:name="DefaultOcxName1" w:shapeid="_x0000_i1080"/>
        </w:object>
      </w: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79" type="#_x0000_t75" style="width:101.4pt;height:18pt" o:ole="">
            <v:imagedata r:id="rId6" o:title=""/>
          </v:shape>
          <w:control r:id="rId8" w:name="DefaultOcxName2" w:shapeid="_x0000_i1079"/>
        </w:object>
      </w:r>
    </w:p>
    <w:p w:rsidR="00A84983" w:rsidRPr="00A84983" w:rsidRDefault="00A84983" w:rsidP="00A849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A84983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Years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proofErr w:type="gram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,17</w:t>
      </w:r>
      <w:proofErr w:type="gram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×10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-17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70" type="#_x0000_t75" style="width:1in;height:18pt" o:ole="">
            <v:imagedata r:id="rId10" o:title=""/>
          </v:shape>
          <w:control r:id="rId11" w:name="DefaultOcxName3" w:shapeid="_x0000_i1070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2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Months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proofErr w:type="gram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,8</w:t>
      </w:r>
      <w:proofErr w:type="gram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×10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-16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9" type="#_x0000_t75" style="width:1in;height:18pt" o:ole="">
            <v:imagedata r:id="rId13" o:title=""/>
          </v:shape>
          <w:control r:id="rId14" w:name="DefaultOcxName4" w:shapeid="_x0000_i1069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5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Weeks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proofErr w:type="gram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,65</w:t>
      </w:r>
      <w:proofErr w:type="gram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×10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-15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8" type="#_x0000_t75" style="width:1in;height:18pt" o:ole="">
            <v:imagedata r:id="rId16" o:title=""/>
          </v:shape>
          <w:control r:id="rId17" w:name="DefaultOcxName5" w:shapeid="_x0000_i1068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8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Days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proofErr w:type="gram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,16</w:t>
      </w:r>
      <w:proofErr w:type="gram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×10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-14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7" type="#_x0000_t75" style="width:1in;height:18pt" o:ole="">
            <v:imagedata r:id="rId19" o:title=""/>
          </v:shape>
          <w:control r:id="rId20" w:name="DefaultOcxName6" w:shapeid="_x0000_i1067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1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Hours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proofErr w:type="gram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,78</w:t>
      </w:r>
      <w:proofErr w:type="gram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×10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-13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6" type="#_x0000_t75" style="width:1in;height:18pt" o:ole="">
            <v:imagedata r:id="rId22" o:title=""/>
          </v:shape>
          <w:control r:id="rId23" w:name="DefaultOcxName7" w:shapeid="_x0000_i1066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4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Minutes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proofErr w:type="gramStart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,67</w:t>
      </w:r>
      <w:proofErr w:type="gramEnd"/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×10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-11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5" type="#_x0000_t75" style="width:1in;height:18pt" o:ole="">
            <v:imagedata r:id="rId25" o:title=""/>
          </v:shape>
          <w:control r:id="rId26" w:name="DefaultOcxName8" w:shapeid="_x0000_i1065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7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Seconds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-9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4" type="#_x0000_t75" style="width:1in;height:18pt" o:ole="">
            <v:imagedata r:id="rId28" o:title=""/>
          </v:shape>
          <w:control r:id="rId29" w:name="DefaultOcxName9" w:shapeid="_x0000_i1064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30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Milliseconds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-6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3" type="#_x0000_t75" style="width:1in;height:18pt" o:ole="">
            <v:imagedata r:id="rId31" o:title=""/>
          </v:shape>
          <w:control r:id="rId32" w:name="DefaultOcxName10" w:shapeid="_x0000_i1063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33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Microseconds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10</w:t>
      </w:r>
      <w:r w:rsidRPr="00A849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tr-TR"/>
        </w:rPr>
        <w:t>-3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2" type="#_x0000_t75" style="width:1in;height:18pt" o:ole="">
            <v:imagedata r:id="rId34" o:title=""/>
          </v:shape>
          <w:control r:id="rId35" w:name="DefaultOcxName11" w:shapeid="_x0000_i1062"/>
        </w:objec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36" w:history="1">
        <w:r w:rsidRPr="00A84983">
          <w:rPr>
            <w:rFonts w:ascii="Times New Roman" w:eastAsia="Times New Roman" w:hAnsi="Times New Roman" w:cs="Times New Roman"/>
            <w:color w:val="003366"/>
            <w:sz w:val="24"/>
            <w:szCs w:val="24"/>
            <w:lang w:eastAsia="tr-TR"/>
          </w:rPr>
          <w:t>Nanoseconds</w:t>
        </w:r>
      </w:hyperlink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:rsidR="00A84983" w:rsidRPr="00A84983" w:rsidRDefault="00A84983" w:rsidP="00A84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84983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>
          <v:shape id="_x0000_i1061" type="#_x0000_t75" style="width:1in;height:18pt" o:ole="">
            <v:imagedata r:id="rId37" o:title=""/>
          </v:shape>
          <w:control r:id="rId38" w:name="DefaultOcxName12" w:shapeid="_x0000_i1061"/>
        </w:object>
      </w:r>
    </w:p>
    <w:p w:rsidR="00A84983" w:rsidRPr="00A84983" w:rsidRDefault="00A84983" w:rsidP="00A84983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tr-TR"/>
        </w:rPr>
      </w:pPr>
      <w:ins w:id="1" w:author="Unknown">
        <w:r w:rsidRPr="00A84983">
          <w:rPr>
            <w:rFonts w:ascii="Times New Roman" w:eastAsia="Times New Roman" w:hAnsi="Times New Roman" w:cs="Times New Roman"/>
            <w:sz w:val="24"/>
            <w:szCs w:val="24"/>
            <w:lang w:eastAsia="tr-TR"/>
          </w:rPr>
          <w:t xml:space="preserve">Time has long been a major subject of philosophy, art, poetry, and science. There are widely divergent views about its </w:t>
        </w:r>
        <w:proofErr w:type="gramStart"/>
        <w:r w:rsidRPr="00A84983">
          <w:rPr>
            <w:rFonts w:ascii="Times New Roman" w:eastAsia="Times New Roman" w:hAnsi="Times New Roman" w:cs="Times New Roman"/>
            <w:sz w:val="24"/>
            <w:szCs w:val="24"/>
            <w:lang w:eastAsia="tr-TR"/>
          </w:rPr>
          <w:t>meaning,</w:t>
        </w:r>
        <w:proofErr w:type="gramEnd"/>
        <w:r w:rsidRPr="00A84983">
          <w:rPr>
            <w:rFonts w:ascii="Times New Roman" w:eastAsia="Times New Roman" w:hAnsi="Times New Roman" w:cs="Times New Roman"/>
            <w:sz w:val="24"/>
            <w:szCs w:val="24"/>
            <w:lang w:eastAsia="tr-TR"/>
          </w:rPr>
          <w:t xml:space="preserve"> hence it is difficult to provide an uncontroversial definition of time. Many fields use an operational definition in which the units of time are defined. </w:t>
        </w:r>
        <w:proofErr w:type="gramStart"/>
        <w:r w:rsidRPr="00A84983">
          <w:rPr>
            <w:rFonts w:ascii="Times New Roman" w:eastAsia="Times New Roman" w:hAnsi="Times New Roman" w:cs="Times New Roman"/>
            <w:sz w:val="24"/>
            <w:szCs w:val="24"/>
            <w:lang w:eastAsia="tr-TR"/>
          </w:rPr>
          <w:t>Scholars disagree on whether time itself can be measured or is</w:t>
        </w:r>
        <w:proofErr w:type="gramEnd"/>
        <w:r w:rsidRPr="00A84983">
          <w:rPr>
            <w:rFonts w:ascii="Times New Roman" w:eastAsia="Times New Roman" w:hAnsi="Times New Roman" w:cs="Times New Roman"/>
            <w:sz w:val="24"/>
            <w:szCs w:val="24"/>
            <w:lang w:eastAsia="tr-TR"/>
          </w:rPr>
          <w:t xml:space="preserve"> itself part of the measuring system. </w:t>
        </w:r>
      </w:ins>
    </w:p>
    <w:p w:rsidR="00A84983" w:rsidRDefault="00A84983"/>
    <w:sectPr w:rsidR="00A84983" w:rsidSect="00A6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A84983"/>
    <w:rsid w:val="003F5FE0"/>
    <w:rsid w:val="00A65339"/>
    <w:rsid w:val="00A8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39"/>
  </w:style>
  <w:style w:type="paragraph" w:styleId="Balk1">
    <w:name w:val="heading 1"/>
    <w:basedOn w:val="Normal"/>
    <w:link w:val="Balk1Char"/>
    <w:uiPriority w:val="9"/>
    <w:qFormat/>
    <w:rsid w:val="00A84983"/>
    <w:pPr>
      <w:spacing w:after="0" w:line="240" w:lineRule="auto"/>
      <w:outlineLvl w:val="0"/>
    </w:pPr>
    <w:rPr>
      <w:rFonts w:ascii="Arial" w:eastAsia="Times New Roman" w:hAnsi="Arial" w:cs="Arial"/>
      <w:b/>
      <w:bCs/>
      <w:color w:val="333333"/>
      <w:kern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4983"/>
    <w:rPr>
      <w:rFonts w:ascii="Arial" w:eastAsia="Times New Roman" w:hAnsi="Arial" w:cs="Arial"/>
      <w:b/>
      <w:bCs/>
      <w:color w:val="333333"/>
      <w:kern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84983"/>
    <w:rPr>
      <w:strike w:val="0"/>
      <w:dstrike w:val="0"/>
      <w:color w:val="003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84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wiki">
    <w:name w:val="wiki"/>
    <w:basedOn w:val="VarsaylanParagrafYazTipi"/>
    <w:rsid w:val="00A84983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849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849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849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849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84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4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52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hyperlink" Target="http://www.convertworld.com/en/time/Days.html" TargetMode="External"/><Relationship Id="rId26" Type="http://schemas.openxmlformats.org/officeDocument/2006/relationships/control" Target="activeX/activeX9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convertworld.com/en/time/Hours.html" TargetMode="External"/><Relationship Id="rId34" Type="http://schemas.openxmlformats.org/officeDocument/2006/relationships/image" Target="media/image11.wmf"/><Relationship Id="rId7" Type="http://schemas.openxmlformats.org/officeDocument/2006/relationships/control" Target="activeX/activeX2.xml"/><Relationship Id="rId12" Type="http://schemas.openxmlformats.org/officeDocument/2006/relationships/hyperlink" Target="http://www.convertworld.com/en/time/Months.html" TargetMode="External"/><Relationship Id="rId17" Type="http://schemas.openxmlformats.org/officeDocument/2006/relationships/control" Target="activeX/activeX6.xml"/><Relationship Id="rId25" Type="http://schemas.openxmlformats.org/officeDocument/2006/relationships/image" Target="media/image8.wmf"/><Relationship Id="rId33" Type="http://schemas.openxmlformats.org/officeDocument/2006/relationships/hyperlink" Target="http://www.convertworld.com/en/time/Microseconds.html" TargetMode="External"/><Relationship Id="rId38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7.xml"/><Relationship Id="rId29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hyperlink" Target="http://www.convertworld.com/en/time/Minutes.html" TargetMode="External"/><Relationship Id="rId32" Type="http://schemas.openxmlformats.org/officeDocument/2006/relationships/control" Target="activeX/activeX11.xml"/><Relationship Id="rId37" Type="http://schemas.openxmlformats.org/officeDocument/2006/relationships/image" Target="media/image12.wmf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hyperlink" Target="http://www.convertworld.com/en/time/Weeks.html" TargetMode="External"/><Relationship Id="rId23" Type="http://schemas.openxmlformats.org/officeDocument/2006/relationships/control" Target="activeX/activeX8.xml"/><Relationship Id="rId28" Type="http://schemas.openxmlformats.org/officeDocument/2006/relationships/image" Target="media/image9.wmf"/><Relationship Id="rId36" Type="http://schemas.openxmlformats.org/officeDocument/2006/relationships/hyperlink" Target="http://www.convertworld.com/en/time/Nanoseconds.html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hyperlink" Target="http://www.convertworld.com/en/time/Years.html" TargetMode="External"/><Relationship Id="rId14" Type="http://schemas.openxmlformats.org/officeDocument/2006/relationships/control" Target="activeX/activeX5.xml"/><Relationship Id="rId22" Type="http://schemas.openxmlformats.org/officeDocument/2006/relationships/image" Target="media/image7.wmf"/><Relationship Id="rId27" Type="http://schemas.openxmlformats.org/officeDocument/2006/relationships/hyperlink" Target="http://www.convertworld.com/en/time/Seconds.html" TargetMode="External"/><Relationship Id="rId30" Type="http://schemas.openxmlformats.org/officeDocument/2006/relationships/hyperlink" Target="http://www.convertworld.com/en/time/Milliseconds.html" TargetMode="External"/><Relationship Id="rId35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 Karacay</dc:creator>
  <cp:lastModifiedBy>Timur Karacay</cp:lastModifiedBy>
  <cp:revision>2</cp:revision>
  <dcterms:created xsi:type="dcterms:W3CDTF">2010-10-28T07:11:00Z</dcterms:created>
  <dcterms:modified xsi:type="dcterms:W3CDTF">2010-10-28T07:16:00Z</dcterms:modified>
</cp:coreProperties>
</file>